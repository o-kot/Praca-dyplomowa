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32B" w:rsidRPr="005D16EC" w:rsidRDefault="004B432B" w:rsidP="004B432B">
      <w:pPr>
        <w:pStyle w:val="Nagwek"/>
        <w:pBdr>
          <w:bottom w:val="double" w:sz="6" w:space="2" w:color="auto"/>
        </w:pBdr>
        <w:spacing w:after="360"/>
        <w:jc w:val="center"/>
        <w:rPr>
          <w:rFonts w:ascii="Arial" w:hAnsi="Arial"/>
          <w:b/>
          <w:sz w:val="36"/>
        </w:rPr>
      </w:pPr>
      <w:r w:rsidRPr="005D16EC">
        <w:rPr>
          <w:rFonts w:ascii="Arial" w:hAnsi="Arial"/>
          <w:b/>
          <w:sz w:val="36"/>
        </w:rPr>
        <w:t>W A R S Z A W S K A</w:t>
      </w:r>
      <w:r w:rsidRPr="005D16EC">
        <w:rPr>
          <w:rFonts w:ascii="Arial" w:hAnsi="Arial"/>
          <w:b/>
          <w:sz w:val="36"/>
        </w:rPr>
        <w:br/>
        <w:t>W Y Ż S Z A  S Z K O Ł A  I N F O R M A T Y K I</w:t>
      </w: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48"/>
        </w:rPr>
      </w:pPr>
      <w:r w:rsidRPr="005D16EC">
        <w:rPr>
          <w:rFonts w:ascii="Arial" w:hAnsi="Arial"/>
          <w:spacing w:val="100"/>
          <w:sz w:val="48"/>
        </w:rPr>
        <w:t>PRACA DYPLOMOWA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32"/>
        </w:rPr>
      </w:pPr>
      <w:r w:rsidRPr="005D16EC">
        <w:rPr>
          <w:rFonts w:ascii="Arial" w:hAnsi="Arial"/>
          <w:spacing w:val="100"/>
          <w:sz w:val="32"/>
        </w:rPr>
        <w:t>STUDIA PIERWSZEGO STOPNIA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</w:rPr>
      </w:pPr>
    </w:p>
    <w:p w:rsidR="004B432B" w:rsidRPr="005D16EC" w:rsidRDefault="004B432B" w:rsidP="004B432B">
      <w:pPr>
        <w:pStyle w:val="Tytu"/>
        <w:rPr>
          <w:rFonts w:ascii="Arial" w:hAnsi="Arial"/>
          <w:sz w:val="28"/>
        </w:rPr>
      </w:pPr>
      <w:r w:rsidRPr="005D16EC">
        <w:rPr>
          <w:rFonts w:ascii="Arial" w:hAnsi="Arial"/>
          <w:sz w:val="28"/>
        </w:rPr>
        <w:t>Olga Anna Kierkowska</w:t>
      </w: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  <w:r w:rsidRPr="005D16EC">
        <w:rPr>
          <w:rFonts w:ascii="Arial" w:hAnsi="Arial"/>
          <w:b w:val="0"/>
        </w:rPr>
        <w:t>Numer albumu  7283</w:t>
      </w: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28"/>
        </w:rPr>
      </w:pPr>
    </w:p>
    <w:p w:rsidR="004B432B" w:rsidRPr="005D16EC" w:rsidRDefault="004B432B" w:rsidP="004B432B">
      <w:pPr>
        <w:pStyle w:val="Tytu"/>
        <w:rPr>
          <w:rFonts w:ascii="Arial" w:hAnsi="Arial"/>
          <w:spacing w:val="100"/>
          <w:sz w:val="28"/>
        </w:rPr>
      </w:pPr>
      <w:r w:rsidRPr="005D16EC">
        <w:rPr>
          <w:rFonts w:ascii="Arial" w:hAnsi="Arial"/>
          <w:sz w:val="28"/>
        </w:rPr>
        <w:t>System wspomagający prawidłowe bilansowanie diety</w:t>
      </w: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jc w:val="right"/>
        <w:rPr>
          <w:rFonts w:ascii="Arial" w:hAnsi="Arial"/>
          <w:b w:val="0"/>
        </w:rPr>
      </w:pPr>
    </w:p>
    <w:p w:rsidR="004B432B" w:rsidRPr="005D16EC" w:rsidRDefault="004B432B" w:rsidP="004B432B">
      <w:pPr>
        <w:pStyle w:val="Tytu"/>
        <w:ind w:firstLine="4140"/>
        <w:jc w:val="left"/>
        <w:rPr>
          <w:rFonts w:ascii="Arial" w:hAnsi="Arial"/>
        </w:rPr>
      </w:pPr>
      <w:r w:rsidRPr="005D16EC">
        <w:rPr>
          <w:rFonts w:ascii="Arial" w:hAnsi="Arial"/>
        </w:rPr>
        <w:t>Promotor:</w:t>
      </w:r>
    </w:p>
    <w:p w:rsidR="004B432B" w:rsidRPr="005D16EC" w:rsidRDefault="004B432B" w:rsidP="004B432B">
      <w:pPr>
        <w:pStyle w:val="Tytu"/>
        <w:ind w:left="4152" w:hanging="12"/>
        <w:jc w:val="left"/>
        <w:rPr>
          <w:rFonts w:ascii="Arial" w:hAnsi="Arial"/>
        </w:rPr>
      </w:pPr>
      <w:proofErr w:type="gramStart"/>
      <w:r w:rsidRPr="005D16EC">
        <w:rPr>
          <w:rFonts w:ascii="Arial" w:hAnsi="Arial"/>
        </w:rPr>
        <w:t>mgr</w:t>
      </w:r>
      <w:proofErr w:type="gramEnd"/>
      <w:r w:rsidRPr="005D16EC">
        <w:rPr>
          <w:rFonts w:ascii="Arial" w:hAnsi="Arial"/>
        </w:rPr>
        <w:t xml:space="preserve"> inż. Waldemar Ptasznik-Kisieliński</w:t>
      </w: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jc w:val="left"/>
        <w:rPr>
          <w:rFonts w:ascii="Arial" w:hAnsi="Arial"/>
          <w:b w:val="0"/>
          <w:sz w:val="20"/>
        </w:rPr>
      </w:pPr>
      <w:r w:rsidRPr="005D16EC">
        <w:rPr>
          <w:rFonts w:ascii="Arial" w:hAnsi="Arial"/>
          <w:b w:val="0"/>
          <w:i/>
          <w:sz w:val="20"/>
        </w:rPr>
        <w:t>Praca spełnia wymagania stawiane pracom dyplomowym na studiach pierwszego stopnia.</w:t>
      </w: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  <w:sz w:val="16"/>
        </w:rPr>
      </w:pPr>
    </w:p>
    <w:p w:rsidR="004B432B" w:rsidRPr="005D16EC" w:rsidRDefault="004B432B" w:rsidP="004B432B">
      <w:pPr>
        <w:pStyle w:val="Tytu"/>
        <w:ind w:firstLine="4860"/>
        <w:jc w:val="left"/>
        <w:rPr>
          <w:rFonts w:ascii="Arial" w:hAnsi="Arial"/>
          <w:sz w:val="16"/>
        </w:rPr>
      </w:pPr>
    </w:p>
    <w:p w:rsidR="004B432B" w:rsidRDefault="004B432B" w:rsidP="004B432B">
      <w:pPr>
        <w:pStyle w:val="Stopka"/>
        <w:pBdr>
          <w:top w:val="double" w:sz="4" w:space="1" w:color="auto"/>
        </w:pBdr>
        <w:spacing w:before="120"/>
        <w:ind w:right="-33"/>
        <w:jc w:val="center"/>
      </w:pPr>
      <w:r w:rsidRPr="005D16EC">
        <w:t>W A R S Z A W A 2019</w:t>
      </w:r>
    </w:p>
    <w:p w:rsidR="003A6960" w:rsidRDefault="0077532C" w:rsidP="0077532C">
      <w:pPr>
        <w:pStyle w:val="Nagwek3"/>
      </w:pPr>
      <w:bookmarkStart w:id="0" w:name="_Toc1138648"/>
      <w:proofErr w:type="gramStart"/>
      <w:r>
        <w:lastRenderedPageBreak/>
        <w:t>wykaz</w:t>
      </w:r>
      <w:proofErr w:type="gramEnd"/>
      <w:r>
        <w:t xml:space="preserve"> użytych skrótów i ważniejszych oznaczeń</w:t>
      </w:r>
      <w:bookmarkEnd w:id="0"/>
    </w:p>
    <w:p w:rsidR="00705784" w:rsidRDefault="00705784" w:rsidP="00705784">
      <w:r>
        <w:t xml:space="preserve">AMS – AMS S.A. Polska agencja reklamy zewnętrznej powstała w 1990 r. Od 2002 należy do grup medialnej Agora </w:t>
      </w:r>
      <w:proofErr w:type="spellStart"/>
      <w:r>
        <w:t>Group</w:t>
      </w:r>
      <w:proofErr w:type="spellEnd"/>
      <w:r>
        <w:t>, Inc.</w:t>
      </w:r>
    </w:p>
    <w:p w:rsidR="00705784" w:rsidRDefault="00705784" w:rsidP="00705784">
      <w:r w:rsidRPr="00705784">
        <w:rPr>
          <w:lang w:val="en-US"/>
        </w:rPr>
        <w:t xml:space="preserve">FAO – Food and Agriculture Organization of United Nations. </w:t>
      </w:r>
      <w:r w:rsidRPr="00705784">
        <w:t>Organizacja Narodów Zjednoczonych do spraw Wyżywienia i Rolnictwa.</w:t>
      </w:r>
    </w:p>
    <w:p w:rsidR="00705784" w:rsidRDefault="00705784">
      <w:pPr>
        <w:spacing w:after="160" w:line="259" w:lineRule="auto"/>
        <w:ind w:firstLine="0"/>
        <w:jc w:val="left"/>
      </w:pPr>
      <w:r>
        <w:br w:type="page"/>
      </w:r>
    </w:p>
    <w:p w:rsidR="00705784" w:rsidRDefault="00705784" w:rsidP="00705784">
      <w:pPr>
        <w:pStyle w:val="Nagwek3"/>
      </w:pPr>
      <w:bookmarkStart w:id="1" w:name="_Toc1138649"/>
      <w:proofErr w:type="gramStart"/>
      <w:r>
        <w:lastRenderedPageBreak/>
        <w:t>spis</w:t>
      </w:r>
      <w:proofErr w:type="gramEnd"/>
      <w:r>
        <w:t xml:space="preserve"> treści</w:t>
      </w:r>
      <w:bookmarkEnd w:id="1"/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38648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ykaz użytych skrótów i ważniejszych oznaczeń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_Toc1138648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1138649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S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pis treści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_Toc1138649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50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wstęp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_Toc1138650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6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1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1.1.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Wprowadzenie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_Toc1138651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2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1.2.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Cel i zakres pracy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_Toc1138652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53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analiza dziedziny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_Toc1138653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6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4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2.1.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Wstęp do żywienia człowieka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_Toc1138654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5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2.2.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Porównanie wybranych produktów rynkowych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_Toc1138655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6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2.2.1.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&lt;Dodam nazwę jak wybiorę program&gt;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_Toc1138656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7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2.2.2.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Cronometr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_Toc1138657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58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2.2.3.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Ilewazy.pl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_Toc1138658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59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Analiza systemu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_Toc1138659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6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0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3.1.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Architektura systemu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_Toc1138660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1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3.2.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Model danych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_Toc1138661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2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3.3.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Narzędzia do realizacji projektu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_Toc1138662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3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3.3.1.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PHP + Symphony 4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_Toc1138663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4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3.3.2.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Highcharts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_Toc1138664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65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4.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specyfikacja wymagań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_Toc1138665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6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6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4.1.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Wymagania funkcjonalne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_Toc1138666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7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4.2.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Wymagania pozafunkcjonalne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_Toc1138667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68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5.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projekt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_Toc1138668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6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69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Projekt bazy danych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_Toc1138669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0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Projekt interfejsów użytkownika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_Toc1138670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1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Projekt logiki biznesowej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_Toc1138671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2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5.4.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Projekt testów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_Toc1138672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3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5.4.1.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funkcjonalne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_Toc1138673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4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5.4.2.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jednostkowe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_Toc1138674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5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5.4.3.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obciążeniowe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_Toc1138675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6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5.4.4.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użytkowników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_Toc1138676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77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6.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implementacja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_Toc1138677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7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8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6.1.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Implementacja bazy danych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_Toc1138678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79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6.2.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Implementacja logiki biznesowej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_Toc1138679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0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6.3.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Implementacja interfejsów użytkownika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_Toc1138680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81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7.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testy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_Toc1138681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7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2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7.1.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funkcjonalne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_Toc1138682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3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7.2.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jednostkowe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_Toc1138683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4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7.3.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obciążeniowe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_Toc1138684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5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7.4.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Testy użytkowników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_Toc1138685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86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8.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wdrożenie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_Toc1138686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7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1"/>
        <w:tabs>
          <w:tab w:val="left" w:pos="120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lang w:eastAsia="pl-PL"/>
        </w:rPr>
      </w:pPr>
      <w:hyperlink w:anchor="_Toc1138687" w:history="1"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9.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caps w:val="0"/>
            <w:noProof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</w:rPr>
          <w:t>podsumowanie</w:t>
        </w:r>
        <w:r w:rsidRPr="00EB7340">
          <w:rPr>
            <w:rFonts w:ascii="Times New Roman" w:hAnsi="Times New Roman" w:cs="Times New Roman"/>
            <w:noProof/>
            <w:webHidden/>
          </w:rPr>
          <w:tab/>
        </w:r>
        <w:r w:rsidRPr="00EB7340">
          <w:rPr>
            <w:rFonts w:ascii="Times New Roman" w:hAnsi="Times New Roman" w:cs="Times New Roman"/>
            <w:noProof/>
            <w:webHidden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</w:rPr>
          <w:instrText xml:space="preserve"> PAGEREF _Toc1138687 \h </w:instrText>
        </w:r>
        <w:r w:rsidRPr="00EB7340">
          <w:rPr>
            <w:rFonts w:ascii="Times New Roman" w:hAnsi="Times New Roman" w:cs="Times New Roman"/>
            <w:noProof/>
            <w:webHidden/>
          </w:rPr>
        </w:r>
        <w:r w:rsidRPr="00EB7340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</w:rPr>
          <w:t>7</w:t>
        </w:r>
        <w:r w:rsidRPr="00EB7340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EB7340" w:rsidRPr="00EB7340" w:rsidRDefault="00EB7340">
      <w:pPr>
        <w:pStyle w:val="Spistreci2"/>
        <w:tabs>
          <w:tab w:val="left" w:pos="1440"/>
          <w:tab w:val="right" w:pos="9061"/>
        </w:tabs>
        <w:rPr>
          <w:rFonts w:ascii="Times New Roman" w:eastAsiaTheme="minorEastAsia" w:hAnsi="Times New Roman" w:cs="Times New Roman"/>
          <w:b w:val="0"/>
          <w:bCs w:val="0"/>
          <w:noProof/>
          <w:sz w:val="24"/>
          <w:szCs w:val="24"/>
          <w:lang w:eastAsia="pl-PL"/>
        </w:rPr>
      </w:pPr>
      <w:hyperlink w:anchor="_Toc1138688" w:history="1"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9.1.</w:t>
        </w:r>
        <w:r w:rsidRPr="00EB7340">
          <w:rPr>
            <w:rFonts w:ascii="Times New Roman" w:eastAsiaTheme="minorEastAsia" w:hAnsi="Times New Roman" w:cs="Times New Roman"/>
            <w:b w:val="0"/>
            <w:bCs w:val="0"/>
            <w:noProof/>
            <w:sz w:val="24"/>
            <w:szCs w:val="24"/>
            <w:lang w:eastAsia="pl-PL"/>
          </w:rPr>
          <w:tab/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Możliwości dalszego rozwoju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_Toc1138688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1138689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ykaz źródeł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_Toc1138689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1138690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ykaz literatury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_Toc1138690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1138691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ykaz rysunków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_Toc1138691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EB7340" w:rsidRPr="00EB7340" w:rsidRDefault="00EB7340">
      <w:pPr>
        <w:pStyle w:val="Spistreci3"/>
        <w:tabs>
          <w:tab w:val="right" w:pos="9061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</w:pPr>
      <w:hyperlink w:anchor="_Toc1138692" w:history="1">
        <w:r w:rsidR="00F77AD7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W</w:t>
        </w:r>
        <w:r w:rsidRPr="00EB7340">
          <w:rPr>
            <w:rStyle w:val="Hipercze"/>
            <w:rFonts w:ascii="Times New Roman" w:eastAsiaTheme="minorEastAsia" w:hAnsi="Times New Roman" w:cs="Times New Roman"/>
            <w:noProof/>
            <w:sz w:val="24"/>
            <w:szCs w:val="24"/>
          </w:rPr>
          <w:t>ykaz tabel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_Toc1138692 \h </w:instrTex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Pr="00EB7340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705784" w:rsidRPr="00705784" w:rsidRDefault="00EB7340" w:rsidP="00705784">
      <w:r>
        <w:fldChar w:fldCharType="end"/>
      </w:r>
    </w:p>
    <w:p w:rsidR="00D41DF6" w:rsidRDefault="00D41DF6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z w:val="28"/>
          <w:szCs w:val="32"/>
          <w:highlight w:val="lightGray"/>
        </w:rPr>
      </w:pPr>
      <w:bookmarkStart w:id="2" w:name="_Toc1138650"/>
      <w:r>
        <w:rPr>
          <w:highlight w:val="lightGray"/>
        </w:rPr>
        <w:br w:type="page"/>
      </w:r>
    </w:p>
    <w:p w:rsidR="0077532C" w:rsidRDefault="00E375D2" w:rsidP="001B63A1">
      <w:pPr>
        <w:pStyle w:val="Nagwek1"/>
        <w:numPr>
          <w:ilvl w:val="0"/>
          <w:numId w:val="1"/>
        </w:numPr>
      </w:pPr>
      <w:proofErr w:type="gramStart"/>
      <w:r w:rsidRPr="001B63A1">
        <w:lastRenderedPageBreak/>
        <w:t>wstęp</w:t>
      </w:r>
      <w:bookmarkEnd w:id="2"/>
      <w:proofErr w:type="gramEnd"/>
    </w:p>
    <w:p w:rsidR="001B63A1" w:rsidRPr="001B63A1" w:rsidRDefault="001B63A1" w:rsidP="001B63A1"/>
    <w:p w:rsidR="00E375D2" w:rsidRDefault="001B63A1" w:rsidP="001B63A1">
      <w:pPr>
        <w:pStyle w:val="Podtytu"/>
        <w:numPr>
          <w:ilvl w:val="1"/>
          <w:numId w:val="1"/>
        </w:numPr>
      </w:pPr>
      <w:bookmarkStart w:id="3" w:name="_Toc1138651"/>
      <w:r>
        <w:t xml:space="preserve"> </w:t>
      </w:r>
      <w:r w:rsidR="00E375D2">
        <w:t>Wprowadzenie</w:t>
      </w:r>
      <w:bookmarkEnd w:id="3"/>
    </w:p>
    <w:p w:rsidR="001B63A1" w:rsidRPr="001B63A1" w:rsidRDefault="001B63A1" w:rsidP="001B63A1"/>
    <w:p w:rsidR="00D41DF6" w:rsidRDefault="00D41DF6" w:rsidP="00184E94">
      <w:r>
        <w:t>W styczniu 2019 w wielu miastach Polski zawisły kontrowersyjne plakaty będące efektem konkursu AMS „Jedz ostrożnie”. Jest to tylko jedna z wielu kampanii społecznych poświęconych zdrowemu odżywianiu, które wystartowały w Europie w ostatnich latach.</w:t>
      </w:r>
    </w:p>
    <w:p w:rsidR="00184E94" w:rsidRDefault="00184E94" w:rsidP="00184E94"/>
    <w:p w:rsidR="00184E94" w:rsidRDefault="00504618" w:rsidP="00184E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D7E6C0" wp14:editId="61BC3096">
                <wp:simplePos x="0" y="0"/>
                <wp:positionH relativeFrom="column">
                  <wp:posOffset>3175</wp:posOffset>
                </wp:positionH>
                <wp:positionV relativeFrom="paragraph">
                  <wp:posOffset>5076825</wp:posOffset>
                </wp:positionV>
                <wp:extent cx="5759450" cy="635"/>
                <wp:effectExtent l="0" t="0" r="0" b="0"/>
                <wp:wrapTopAndBottom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B63A1" w:rsidRDefault="001B63A1" w:rsidP="001B63A1">
                            <w:pPr>
                              <w:pStyle w:val="Legenda"/>
                            </w:pPr>
                          </w:p>
                          <w:p w:rsidR="00504618" w:rsidRDefault="00504618" w:rsidP="001B63A1">
                            <w:pPr>
                              <w:pStyle w:val="Legenda"/>
                            </w:pPr>
                            <w:r w:rsidRPr="00504618">
                              <w:t xml:space="preserve">Rys. </w:t>
                            </w:r>
                            <w:r w:rsidRPr="00504618">
                              <w:fldChar w:fldCharType="begin"/>
                            </w:r>
                            <w:r w:rsidRPr="00504618">
                              <w:instrText xml:space="preserve"> STYLEREF 1 \s </w:instrText>
                            </w:r>
                            <w:r w:rsidRPr="00504618">
                              <w:fldChar w:fldCharType="separate"/>
                            </w:r>
                            <w:r w:rsidRPr="00504618">
                              <w:t>1</w:t>
                            </w:r>
                            <w:r w:rsidRPr="00504618">
                              <w:fldChar w:fldCharType="end"/>
                            </w:r>
                            <w:r w:rsidRPr="00504618">
                              <w:t>.</w:t>
                            </w:r>
                            <w:r w:rsidRPr="00504618">
                              <w:fldChar w:fldCharType="begin"/>
                            </w:r>
                            <w:r w:rsidRPr="00504618">
                              <w:instrText xml:space="preserve"> SEQ Rys. \* ARABIC \s 1 </w:instrText>
                            </w:r>
                            <w:r w:rsidRPr="00504618">
                              <w:fldChar w:fldCharType="separate"/>
                            </w:r>
                            <w:r w:rsidRPr="00504618">
                              <w:t>1</w:t>
                            </w:r>
                            <w:r w:rsidRPr="00504618">
                              <w:fldChar w:fldCharType="end"/>
                            </w:r>
                            <w:r w:rsidRPr="00504618">
                              <w:t xml:space="preserve">.  Plakaty kampanii </w:t>
                            </w:r>
                            <w:r w:rsidRPr="001B63A1">
                              <w:t>AMS</w:t>
                            </w:r>
                            <w:r w:rsidRPr="00504618">
                              <w:t xml:space="preserve"> "Jedz ostrożnie"</w:t>
                            </w:r>
                          </w:p>
                          <w:p w:rsidR="001B63A1" w:rsidRPr="001B63A1" w:rsidRDefault="001B63A1" w:rsidP="001B63A1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E6C0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.25pt;margin-top:399.75pt;width:453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" stroked="f">
                <v:textbox style="mso-fit-shape-to-text:t" inset="0,0,0,0">
                  <w:txbxContent>
                    <w:p w:rsidR="001B63A1" w:rsidRDefault="001B63A1" w:rsidP="001B63A1">
                      <w:pPr>
                        <w:pStyle w:val="Legenda"/>
                      </w:pPr>
                    </w:p>
                    <w:p w:rsidR="00504618" w:rsidRDefault="00504618" w:rsidP="001B63A1">
                      <w:pPr>
                        <w:pStyle w:val="Legenda"/>
                      </w:pPr>
                      <w:r w:rsidRPr="00504618">
                        <w:t xml:space="preserve">Rys. </w:t>
                      </w:r>
                      <w:r w:rsidRPr="00504618">
                        <w:fldChar w:fldCharType="begin"/>
                      </w:r>
                      <w:r w:rsidRPr="00504618">
                        <w:instrText xml:space="preserve"> STYLEREF 1 \s </w:instrText>
                      </w:r>
                      <w:r w:rsidRPr="00504618">
                        <w:fldChar w:fldCharType="separate"/>
                      </w:r>
                      <w:r w:rsidRPr="00504618">
                        <w:t>1</w:t>
                      </w:r>
                      <w:r w:rsidRPr="00504618">
                        <w:fldChar w:fldCharType="end"/>
                      </w:r>
                      <w:r w:rsidRPr="00504618">
                        <w:t>.</w:t>
                      </w:r>
                      <w:r w:rsidRPr="00504618">
                        <w:fldChar w:fldCharType="begin"/>
                      </w:r>
                      <w:r w:rsidRPr="00504618">
                        <w:instrText xml:space="preserve"> SEQ Rys. \* ARABIC \s 1 </w:instrText>
                      </w:r>
                      <w:r w:rsidRPr="00504618">
                        <w:fldChar w:fldCharType="separate"/>
                      </w:r>
                      <w:r w:rsidRPr="00504618">
                        <w:t>1</w:t>
                      </w:r>
                      <w:r w:rsidRPr="00504618">
                        <w:fldChar w:fldCharType="end"/>
                      </w:r>
                      <w:r w:rsidRPr="00504618">
                        <w:t xml:space="preserve">.  Plakaty kampanii </w:t>
                      </w:r>
                      <w:r w:rsidRPr="001B63A1">
                        <w:t>AMS</w:t>
                      </w:r>
                      <w:r w:rsidRPr="00504618">
                        <w:t xml:space="preserve"> "Jedz ostrożnie"</w:t>
                      </w:r>
                    </w:p>
                    <w:p w:rsidR="001B63A1" w:rsidRPr="001B63A1" w:rsidRDefault="001B63A1" w:rsidP="001B63A1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l-PL"/>
        </w:rPr>
        <w:drawing>
          <wp:anchor distT="0" distB="0" distL="114300" distR="114300" simplePos="0" relativeHeight="251658240" behindDoc="0" locked="1" layoutInCell="1" allowOverlap="1">
            <wp:simplePos x="0" y="0"/>
            <wp:positionH relativeFrom="column">
              <wp:align>center</wp:align>
            </wp:positionH>
            <wp:positionV relativeFrom="paragraph">
              <wp:posOffset>192405</wp:posOffset>
            </wp:positionV>
            <wp:extent cx="5760000" cy="4827600"/>
            <wp:effectExtent l="190500" t="190500" r="184150" b="18288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MS Campag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827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E94">
        <w:t xml:space="preserve">Dlaczego takie kampanie powstają? </w:t>
      </w:r>
    </w:p>
    <w:p w:rsidR="00184E94" w:rsidRDefault="00184E94" w:rsidP="00184E94">
      <w:r>
        <w:t xml:space="preserve">Zdobywanie pokarmu jeszcze nigdy nie było tak proste. Nie trzeba wychodzić na polowanie i własnoręcznie oprawiać zdobycz. Nie trzeba mieć własnego pola ani ogródka, doglądać plonów i przejmować się sezonowością danych warzyw czy owoców. Wystarczy </w:t>
      </w:r>
      <w:r>
        <w:lastRenderedPageBreak/>
        <w:t>pójść do pobliskiego supermarketu i, z uginających się pod ciężarem towarów półek, wybrać to, na co w danej c</w:t>
      </w:r>
      <w:bookmarkStart w:id="4" w:name="_GoBack"/>
      <w:bookmarkEnd w:id="4"/>
      <w:r>
        <w:t>hwili mamy ochotę. Po raz pierwszy w historii mamy do czynienia z nadprodukcją żywności i marnowaniem jej na wielka skalę. Według raportu FAO z 2013 roku na świecie rocznie marnuje się 1,3 mld ton żywności rocznie, a w samej Unii Europejskiej – 88 mln ton [2].</w:t>
      </w:r>
    </w:p>
    <w:p w:rsidR="00184E94" w:rsidRDefault="00184E94" w:rsidP="00184E94">
      <w:r>
        <w:t>Jednocześnie tak wielki wybór wcale nie sprawia, że odżywiamy się zdrowo. Od 1980 liczba osób dorosłych zmagających się z otyłością stale rośnie. W 2014 roku przekroczyła 600 mln na całym świecie. Paradoksalnie ogromna część tych osób cierpi również z niedożywienia [3].</w:t>
      </w:r>
    </w:p>
    <w:p w:rsidR="008930C1" w:rsidRDefault="008930C1" w:rsidP="00D41DF6">
      <w:pPr>
        <w:rPr>
          <w:lang w:eastAsia="pl-PL"/>
        </w:rPr>
      </w:pPr>
    </w:p>
    <w:p w:rsidR="00D41DF6" w:rsidRPr="00D41DF6" w:rsidRDefault="00D41DF6" w:rsidP="00D41DF6"/>
    <w:p w:rsidR="00E375D2" w:rsidRDefault="00E375D2" w:rsidP="00E375D2">
      <w:pPr>
        <w:pStyle w:val="Podtytu"/>
        <w:numPr>
          <w:ilvl w:val="1"/>
          <w:numId w:val="1"/>
        </w:numPr>
      </w:pPr>
      <w:r>
        <w:lastRenderedPageBreak/>
        <w:t xml:space="preserve"> </w:t>
      </w:r>
      <w:bookmarkStart w:id="5" w:name="_Toc1138652"/>
      <w:r>
        <w:t>Cel i zakres pracy</w:t>
      </w:r>
      <w:bookmarkEnd w:id="5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6" w:name="_Toc1138653"/>
      <w:proofErr w:type="gramStart"/>
      <w:r>
        <w:t>analiza</w:t>
      </w:r>
      <w:proofErr w:type="gramEnd"/>
      <w:r>
        <w:t xml:space="preserve"> dziedziny</w:t>
      </w:r>
      <w:bookmarkEnd w:id="6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7" w:name="_Toc1138654"/>
      <w:r>
        <w:t>Wstęp do żywienia człowieka</w:t>
      </w:r>
      <w:bookmarkEnd w:id="7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8" w:name="_Toc1138655"/>
      <w:r>
        <w:t>Porównanie wybranych produktów rynkowych</w:t>
      </w:r>
      <w:bookmarkEnd w:id="8"/>
    </w:p>
    <w:p w:rsidR="00E375D2" w:rsidRDefault="00E375D2" w:rsidP="00E375D2">
      <w:pPr>
        <w:pStyle w:val="Nagwek2"/>
        <w:numPr>
          <w:ilvl w:val="2"/>
          <w:numId w:val="1"/>
        </w:numPr>
      </w:pPr>
      <w:bookmarkStart w:id="9" w:name="_Toc1138656"/>
      <w:r>
        <w:t>&lt;Dodam nazwę jak wybiorę program&gt;</w:t>
      </w:r>
      <w:bookmarkEnd w:id="9"/>
    </w:p>
    <w:p w:rsidR="00E375D2" w:rsidRDefault="00E375D2" w:rsidP="00E375D2">
      <w:pPr>
        <w:pStyle w:val="Nagwek2"/>
        <w:numPr>
          <w:ilvl w:val="2"/>
          <w:numId w:val="1"/>
        </w:numPr>
      </w:pPr>
      <w:bookmarkStart w:id="10" w:name="_Toc1138657"/>
      <w:proofErr w:type="spellStart"/>
      <w:r>
        <w:t>Cronometr</w:t>
      </w:r>
      <w:bookmarkEnd w:id="10"/>
      <w:proofErr w:type="spellEnd"/>
    </w:p>
    <w:p w:rsidR="00E375D2" w:rsidRDefault="00E375D2" w:rsidP="00E375D2">
      <w:pPr>
        <w:pStyle w:val="Nagwek2"/>
        <w:numPr>
          <w:ilvl w:val="2"/>
          <w:numId w:val="1"/>
        </w:numPr>
      </w:pPr>
      <w:bookmarkStart w:id="11" w:name="_Toc1138658"/>
      <w:r>
        <w:t>Ilewazy.</w:t>
      </w:r>
      <w:proofErr w:type="gramStart"/>
      <w:r>
        <w:t>pl</w:t>
      </w:r>
      <w:bookmarkEnd w:id="11"/>
      <w:proofErr w:type="gramEnd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12" w:name="_Toc1138659"/>
      <w:r>
        <w:t>Analiza systemu</w:t>
      </w:r>
      <w:bookmarkEnd w:id="12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13" w:name="_Toc1138660"/>
      <w:r>
        <w:t>Architektura systemu</w:t>
      </w:r>
      <w:bookmarkEnd w:id="13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14" w:name="_Toc1138661"/>
      <w:r>
        <w:t>Model danych</w:t>
      </w:r>
      <w:bookmarkEnd w:id="14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15" w:name="_Toc1138662"/>
      <w:r>
        <w:t>Narzędzia do realizacji projektu</w:t>
      </w:r>
      <w:bookmarkEnd w:id="15"/>
    </w:p>
    <w:p w:rsidR="00E375D2" w:rsidRDefault="00E375D2" w:rsidP="00E375D2">
      <w:pPr>
        <w:pStyle w:val="Nagwek2"/>
        <w:numPr>
          <w:ilvl w:val="2"/>
          <w:numId w:val="1"/>
        </w:numPr>
      </w:pPr>
      <w:bookmarkStart w:id="16" w:name="_Toc1138663"/>
      <w:r>
        <w:t>PHP + Symphony 4</w:t>
      </w:r>
      <w:bookmarkEnd w:id="16"/>
    </w:p>
    <w:p w:rsidR="00E375D2" w:rsidRDefault="00E375D2" w:rsidP="00E375D2">
      <w:pPr>
        <w:pStyle w:val="Nagwek2"/>
        <w:numPr>
          <w:ilvl w:val="2"/>
          <w:numId w:val="1"/>
        </w:numPr>
      </w:pPr>
      <w:bookmarkStart w:id="17" w:name="_Toc1138664"/>
      <w:proofErr w:type="spellStart"/>
      <w:r>
        <w:t>Highcharts</w:t>
      </w:r>
      <w:bookmarkEnd w:id="17"/>
      <w:proofErr w:type="spellEnd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18" w:name="_Toc1138665"/>
      <w:proofErr w:type="gramStart"/>
      <w:r>
        <w:t>specyfikacja</w:t>
      </w:r>
      <w:proofErr w:type="gramEnd"/>
      <w:r>
        <w:t xml:space="preserve"> wymagań</w:t>
      </w:r>
      <w:bookmarkEnd w:id="18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19" w:name="_Toc1138666"/>
      <w:r>
        <w:t>Wymagania funkcjonalne</w:t>
      </w:r>
      <w:bookmarkEnd w:id="19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20" w:name="_Toc1138667"/>
      <w:r>
        <w:t xml:space="preserve">Wymagania </w:t>
      </w:r>
      <w:proofErr w:type="spellStart"/>
      <w:r>
        <w:t>pozafunkcjonalne</w:t>
      </w:r>
      <w:bookmarkEnd w:id="20"/>
      <w:proofErr w:type="spellEnd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21" w:name="_Toc1138668"/>
      <w:proofErr w:type="gramStart"/>
      <w:r>
        <w:t>projekt</w:t>
      </w:r>
      <w:bookmarkEnd w:id="21"/>
      <w:proofErr w:type="gramEnd"/>
    </w:p>
    <w:p w:rsidR="00E375D2" w:rsidRDefault="00E375D2" w:rsidP="00E375D2">
      <w:pPr>
        <w:pStyle w:val="Podtytu"/>
        <w:numPr>
          <w:ilvl w:val="1"/>
          <w:numId w:val="1"/>
        </w:numPr>
      </w:pPr>
      <w:bookmarkStart w:id="22" w:name="_Toc1138669"/>
      <w:r>
        <w:t>Projekt bazy danych</w:t>
      </w:r>
      <w:bookmarkEnd w:id="22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23" w:name="_Toc1138670"/>
      <w:r>
        <w:t>Projekt interfejsów użytkownika</w:t>
      </w:r>
      <w:bookmarkEnd w:id="23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24" w:name="_Toc1138671"/>
      <w:r>
        <w:t>Projekt logiki biznesowej</w:t>
      </w:r>
      <w:bookmarkEnd w:id="24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25" w:name="_Toc1138672"/>
      <w:r>
        <w:t>Projekt testów</w:t>
      </w:r>
      <w:bookmarkEnd w:id="25"/>
    </w:p>
    <w:p w:rsidR="00973C06" w:rsidRDefault="00973C06" w:rsidP="00973C06">
      <w:pPr>
        <w:pStyle w:val="Nagwek2"/>
        <w:numPr>
          <w:ilvl w:val="2"/>
          <w:numId w:val="1"/>
        </w:numPr>
      </w:pPr>
      <w:bookmarkStart w:id="26" w:name="_Toc1138673"/>
      <w:r>
        <w:t>Testy funkcjonalne</w:t>
      </w:r>
      <w:bookmarkEnd w:id="26"/>
    </w:p>
    <w:p w:rsidR="00973C06" w:rsidRDefault="00973C06" w:rsidP="00973C06">
      <w:pPr>
        <w:pStyle w:val="Nagwek2"/>
        <w:numPr>
          <w:ilvl w:val="2"/>
          <w:numId w:val="1"/>
        </w:numPr>
      </w:pPr>
      <w:bookmarkStart w:id="27" w:name="_Toc1138674"/>
      <w:r>
        <w:t>Testy jednostkowe</w:t>
      </w:r>
      <w:bookmarkEnd w:id="27"/>
    </w:p>
    <w:p w:rsidR="00973C06" w:rsidRDefault="00973C06" w:rsidP="00973C06">
      <w:pPr>
        <w:pStyle w:val="Nagwek2"/>
        <w:numPr>
          <w:ilvl w:val="2"/>
          <w:numId w:val="1"/>
        </w:numPr>
      </w:pPr>
      <w:bookmarkStart w:id="28" w:name="_Toc1138675"/>
      <w:r>
        <w:t>Testy obciążeniowe</w:t>
      </w:r>
      <w:bookmarkEnd w:id="28"/>
    </w:p>
    <w:p w:rsidR="00973C06" w:rsidRPr="00973C06" w:rsidRDefault="00973C06" w:rsidP="00973C06">
      <w:pPr>
        <w:pStyle w:val="Nagwek2"/>
        <w:numPr>
          <w:ilvl w:val="2"/>
          <w:numId w:val="1"/>
        </w:numPr>
      </w:pPr>
      <w:bookmarkStart w:id="29" w:name="_Toc1138676"/>
      <w:r>
        <w:t>Testy użytkowników</w:t>
      </w:r>
      <w:bookmarkEnd w:id="29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30" w:name="_Toc1138677"/>
      <w:proofErr w:type="gramStart"/>
      <w:r>
        <w:t>implementacja</w:t>
      </w:r>
      <w:bookmarkEnd w:id="30"/>
      <w:proofErr w:type="gramEnd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31" w:name="_Toc1138678"/>
      <w:r>
        <w:t>Implementacja bazy danych</w:t>
      </w:r>
      <w:bookmarkEnd w:id="31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32" w:name="_Toc1138679"/>
      <w:r>
        <w:t>Implementacja logiki biznesowej</w:t>
      </w:r>
      <w:bookmarkEnd w:id="32"/>
    </w:p>
    <w:p w:rsidR="00E375D2" w:rsidRDefault="00E375D2" w:rsidP="00E375D2">
      <w:pPr>
        <w:pStyle w:val="Podtytu"/>
        <w:numPr>
          <w:ilvl w:val="1"/>
          <w:numId w:val="1"/>
        </w:numPr>
      </w:pPr>
      <w:r>
        <w:t xml:space="preserve"> </w:t>
      </w:r>
      <w:bookmarkStart w:id="33" w:name="_Toc1138680"/>
      <w:r>
        <w:t>Implementacja interfejsów użytkownika</w:t>
      </w:r>
      <w:bookmarkEnd w:id="33"/>
    </w:p>
    <w:p w:rsidR="00E375D2" w:rsidRDefault="00E375D2" w:rsidP="00E375D2">
      <w:pPr>
        <w:pStyle w:val="Nagwek1"/>
        <w:numPr>
          <w:ilvl w:val="0"/>
          <w:numId w:val="1"/>
        </w:numPr>
      </w:pPr>
      <w:bookmarkStart w:id="34" w:name="_Toc1138681"/>
      <w:proofErr w:type="gramStart"/>
      <w:r>
        <w:t>testy</w:t>
      </w:r>
      <w:bookmarkEnd w:id="34"/>
      <w:proofErr w:type="gramEnd"/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</w:t>
      </w:r>
      <w:bookmarkStart w:id="35" w:name="_Toc1138682"/>
      <w:r>
        <w:t>Testy funkcjonalne</w:t>
      </w:r>
      <w:bookmarkEnd w:id="35"/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</w:t>
      </w:r>
      <w:bookmarkStart w:id="36" w:name="_Toc1138683"/>
      <w:r>
        <w:t>Testy jednostkowe</w:t>
      </w:r>
      <w:bookmarkEnd w:id="36"/>
    </w:p>
    <w:p w:rsidR="00973C06" w:rsidRDefault="00973C06" w:rsidP="00973C06">
      <w:pPr>
        <w:pStyle w:val="Podtytu"/>
        <w:numPr>
          <w:ilvl w:val="1"/>
          <w:numId w:val="1"/>
        </w:numPr>
      </w:pPr>
      <w:r>
        <w:t xml:space="preserve"> </w:t>
      </w:r>
      <w:bookmarkStart w:id="37" w:name="_Toc1138684"/>
      <w:r>
        <w:t>Testy obciążeniowe</w:t>
      </w:r>
      <w:bookmarkEnd w:id="37"/>
    </w:p>
    <w:p w:rsidR="00973C06" w:rsidRDefault="00973C06" w:rsidP="00973C06">
      <w:pPr>
        <w:pStyle w:val="Podtytu"/>
        <w:numPr>
          <w:ilvl w:val="1"/>
          <w:numId w:val="1"/>
        </w:numPr>
      </w:pPr>
      <w:r>
        <w:lastRenderedPageBreak/>
        <w:t xml:space="preserve"> </w:t>
      </w:r>
      <w:bookmarkStart w:id="38" w:name="_Toc1138685"/>
      <w:r>
        <w:t>Testy użytkowników</w:t>
      </w:r>
      <w:bookmarkEnd w:id="38"/>
    </w:p>
    <w:p w:rsidR="00CD4B0E" w:rsidRDefault="00CD4B0E" w:rsidP="00CD4B0E">
      <w:pPr>
        <w:pStyle w:val="Nagwek1"/>
        <w:numPr>
          <w:ilvl w:val="0"/>
          <w:numId w:val="1"/>
        </w:numPr>
      </w:pPr>
      <w:bookmarkStart w:id="39" w:name="_Toc1138686"/>
      <w:proofErr w:type="gramStart"/>
      <w:r>
        <w:t>wdrożenie</w:t>
      </w:r>
      <w:bookmarkEnd w:id="39"/>
      <w:proofErr w:type="gramEnd"/>
    </w:p>
    <w:p w:rsidR="00CD4B0E" w:rsidRDefault="00CD4B0E" w:rsidP="00CD4B0E">
      <w:pPr>
        <w:pStyle w:val="Nagwek1"/>
        <w:numPr>
          <w:ilvl w:val="0"/>
          <w:numId w:val="1"/>
        </w:numPr>
      </w:pPr>
      <w:bookmarkStart w:id="40" w:name="_Toc1138687"/>
      <w:proofErr w:type="gramStart"/>
      <w:r>
        <w:t>podsumowanie</w:t>
      </w:r>
      <w:bookmarkEnd w:id="40"/>
      <w:proofErr w:type="gramEnd"/>
    </w:p>
    <w:p w:rsidR="00CD4B0E" w:rsidRDefault="00CD4B0E" w:rsidP="00CD4B0E">
      <w:pPr>
        <w:pStyle w:val="Podtytu"/>
        <w:numPr>
          <w:ilvl w:val="1"/>
          <w:numId w:val="1"/>
        </w:numPr>
      </w:pPr>
      <w:bookmarkStart w:id="41" w:name="_Toc1138688"/>
      <w:r>
        <w:t>Możliwości dalszego rozwoju</w:t>
      </w:r>
      <w:bookmarkEnd w:id="41"/>
    </w:p>
    <w:p w:rsidR="000639F0" w:rsidRDefault="000639F0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z w:val="28"/>
        </w:rPr>
      </w:pPr>
      <w:bookmarkStart w:id="42" w:name="_Toc1138689"/>
      <w:r>
        <w:br w:type="page"/>
      </w:r>
    </w:p>
    <w:p w:rsidR="00CD4B0E" w:rsidRDefault="005225EA" w:rsidP="005225EA">
      <w:pPr>
        <w:pStyle w:val="Nagwek3"/>
      </w:pPr>
      <w:proofErr w:type="gramStart"/>
      <w:r>
        <w:lastRenderedPageBreak/>
        <w:t>wykaz</w:t>
      </w:r>
      <w:proofErr w:type="gramEnd"/>
      <w:r>
        <w:t xml:space="preserve"> źródeł</w:t>
      </w:r>
      <w:bookmarkEnd w:id="42"/>
    </w:p>
    <w:p w:rsidR="00B37A77" w:rsidRDefault="00B37A77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z w:val="28"/>
        </w:rPr>
      </w:pPr>
      <w:bookmarkStart w:id="43" w:name="_Toc1138690"/>
      <w:r>
        <w:br w:type="page"/>
      </w:r>
    </w:p>
    <w:p w:rsidR="005225EA" w:rsidRDefault="005225EA" w:rsidP="005225EA">
      <w:pPr>
        <w:pStyle w:val="Nagwek3"/>
      </w:pPr>
      <w:proofErr w:type="gramStart"/>
      <w:r>
        <w:lastRenderedPageBreak/>
        <w:t>wykaz</w:t>
      </w:r>
      <w:proofErr w:type="gramEnd"/>
      <w:r>
        <w:t xml:space="preserve"> literatury</w:t>
      </w:r>
      <w:bookmarkEnd w:id="43"/>
    </w:p>
    <w:p w:rsidR="00F77AD7" w:rsidRDefault="00F77AD7" w:rsidP="00F77AD7">
      <w:pPr>
        <w:pStyle w:val="Bibliografia"/>
        <w:numPr>
          <w:ilvl w:val="0"/>
          <w:numId w:val="3"/>
        </w:numPr>
        <w:rPr>
          <w:noProof/>
        </w:rPr>
      </w:pPr>
      <w:r>
        <w:fldChar w:fldCharType="begin"/>
      </w:r>
      <w:r w:rsidRPr="00F77AD7">
        <w:rPr>
          <w:lang w:val="en-US"/>
        </w:rPr>
        <w:instrText xml:space="preserve"> BIBLIOGRAPHY  \l 1045 </w:instrText>
      </w:r>
      <w:r>
        <w:fldChar w:fldCharType="separate"/>
      </w:r>
      <w:r w:rsidRPr="00F77AD7">
        <w:rPr>
          <w:noProof/>
          <w:lang w:val="en-US"/>
        </w:rPr>
        <w:t xml:space="preserve">Greger, D. M. i Stone, G. (2018). </w:t>
      </w:r>
      <w:r>
        <w:rPr>
          <w:i/>
          <w:iCs/>
          <w:noProof/>
        </w:rPr>
        <w:t>Jak nie umrzeć przedwcześnie. Co jeść, aby dłużej cieszyć się zdrowiem.</w:t>
      </w:r>
      <w:r>
        <w:rPr>
          <w:noProof/>
        </w:rPr>
        <w:t xml:space="preserve"> Warszwa: Czarna Owca.</w:t>
      </w:r>
    </w:p>
    <w:p w:rsidR="00F77AD7" w:rsidRDefault="00F77AD7" w:rsidP="00F77AD7">
      <w:pPr>
        <w:pStyle w:val="Bibliografia"/>
        <w:numPr>
          <w:ilvl w:val="0"/>
          <w:numId w:val="3"/>
        </w:numPr>
        <w:rPr>
          <w:noProof/>
        </w:rPr>
      </w:pPr>
      <w:r>
        <w:rPr>
          <w:noProof/>
        </w:rPr>
        <w:t xml:space="preserve">Hever, J. (2011). </w:t>
      </w:r>
      <w:r>
        <w:rPr>
          <w:i/>
          <w:iCs/>
          <w:noProof/>
        </w:rPr>
        <w:t>Dieta roślinna na co dzień.</w:t>
      </w:r>
      <w:r>
        <w:rPr>
          <w:noProof/>
        </w:rPr>
        <w:t xml:space="preserve"> Łódź: Galaktyka.</w:t>
      </w:r>
    </w:p>
    <w:p w:rsidR="00F77AD7" w:rsidRDefault="00F77AD7" w:rsidP="00F77AD7">
      <w:pPr>
        <w:pStyle w:val="Bibliografia"/>
        <w:numPr>
          <w:ilvl w:val="0"/>
          <w:numId w:val="3"/>
        </w:numPr>
        <w:rPr>
          <w:noProof/>
        </w:rPr>
      </w:pPr>
      <w:r>
        <w:rPr>
          <w:noProof/>
        </w:rPr>
        <w:t xml:space="preserve">Kibil, I. (2018). </w:t>
      </w:r>
      <w:r>
        <w:rPr>
          <w:i/>
          <w:iCs/>
          <w:noProof/>
        </w:rPr>
        <w:t>Wege. Dieta roślinna w praktyce.</w:t>
      </w:r>
      <w:r>
        <w:rPr>
          <w:noProof/>
        </w:rPr>
        <w:t xml:space="preserve"> Warszawa: PZWL Wydawnictwo Lekarskie .</w:t>
      </w:r>
    </w:p>
    <w:p w:rsidR="00F77AD7" w:rsidRDefault="00F77AD7" w:rsidP="00F77AD7">
      <w:pPr>
        <w:pStyle w:val="Bibliografia"/>
        <w:numPr>
          <w:ilvl w:val="0"/>
          <w:numId w:val="3"/>
        </w:numPr>
        <w:rPr>
          <w:noProof/>
        </w:rPr>
      </w:pPr>
      <w:r>
        <w:rPr>
          <w:noProof/>
        </w:rPr>
        <w:t xml:space="preserve">Żłobiński, M. (2016). </w:t>
      </w:r>
      <w:r>
        <w:rPr>
          <w:i/>
          <w:iCs/>
          <w:noProof/>
        </w:rPr>
        <w:t>Dieta odżywcza.</w:t>
      </w:r>
      <w:r>
        <w:rPr>
          <w:noProof/>
        </w:rPr>
        <w:t xml:space="preserve"> Zgierz: Salaterka.</w:t>
      </w:r>
    </w:p>
    <w:p w:rsidR="00B37A77" w:rsidRPr="00B37A77" w:rsidRDefault="00F77AD7" w:rsidP="00F77AD7">
      <w:r>
        <w:fldChar w:fldCharType="end"/>
      </w:r>
    </w:p>
    <w:p w:rsidR="00B37A77" w:rsidRDefault="00B37A77">
      <w:pPr>
        <w:spacing w:after="160" w:line="259" w:lineRule="auto"/>
        <w:ind w:firstLine="0"/>
        <w:jc w:val="left"/>
        <w:rPr>
          <w:rFonts w:eastAsiaTheme="majorEastAsia" w:cstheme="majorBidi"/>
          <w:b/>
          <w:smallCaps/>
          <w:sz w:val="28"/>
        </w:rPr>
      </w:pPr>
      <w:bookmarkStart w:id="44" w:name="_Toc1138691"/>
      <w:r>
        <w:br w:type="page"/>
      </w:r>
    </w:p>
    <w:p w:rsidR="005225EA" w:rsidRDefault="005225EA" w:rsidP="005225EA">
      <w:pPr>
        <w:pStyle w:val="Nagwek3"/>
      </w:pPr>
      <w:proofErr w:type="gramStart"/>
      <w:r>
        <w:lastRenderedPageBreak/>
        <w:t>wykaz</w:t>
      </w:r>
      <w:proofErr w:type="gramEnd"/>
      <w:r>
        <w:t xml:space="preserve"> rysunków</w:t>
      </w:r>
      <w:bookmarkEnd w:id="44"/>
    </w:p>
    <w:p w:rsidR="005225EA" w:rsidRPr="005225EA" w:rsidRDefault="005225EA" w:rsidP="005225EA">
      <w:pPr>
        <w:pStyle w:val="Nagwek3"/>
      </w:pPr>
      <w:bookmarkStart w:id="45" w:name="_Toc1138692"/>
      <w:r>
        <w:t>wykaz tabel</w:t>
      </w:r>
      <w:bookmarkEnd w:id="45"/>
    </w:p>
    <w:sectPr w:rsidR="005225EA" w:rsidRPr="005225EA" w:rsidSect="00B37A77">
      <w:footerReference w:type="even" r:id="rId9"/>
      <w:footerReference w:type="default" r:id="rId10"/>
      <w:pgSz w:w="11906" w:h="16838" w:code="9"/>
      <w:pgMar w:top="1134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216E" w:rsidRDefault="0036216E" w:rsidP="00745505">
      <w:pPr>
        <w:spacing w:line="240" w:lineRule="auto"/>
      </w:pPr>
      <w:r>
        <w:separator/>
      </w:r>
    </w:p>
  </w:endnote>
  <w:endnote w:type="continuationSeparator" w:id="0">
    <w:p w:rsidR="0036216E" w:rsidRDefault="0036216E" w:rsidP="007455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7A77" w:rsidRDefault="00B37A77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B37A77" w:rsidRDefault="00B37A77">
    <w:pPr>
      <w:pStyle w:val="Stopk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39695365"/>
      <w:docPartObj>
        <w:docPartGallery w:val="Page Numbers (Bottom of Page)"/>
        <w:docPartUnique/>
      </w:docPartObj>
    </w:sdtPr>
    <w:sdtContent>
      <w:p w:rsidR="00B37A77" w:rsidRDefault="00B37A7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B63A1">
          <w:rPr>
            <w:noProof/>
          </w:rPr>
          <w:t>8</w:t>
        </w:r>
        <w:r>
          <w:fldChar w:fldCharType="end"/>
        </w:r>
      </w:p>
    </w:sdtContent>
  </w:sdt>
  <w:p w:rsidR="00B37A77" w:rsidRDefault="00B37A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216E" w:rsidRDefault="0036216E" w:rsidP="00745505">
      <w:pPr>
        <w:spacing w:line="240" w:lineRule="auto"/>
      </w:pPr>
      <w:r>
        <w:separator/>
      </w:r>
    </w:p>
  </w:footnote>
  <w:footnote w:type="continuationSeparator" w:id="0">
    <w:p w:rsidR="0036216E" w:rsidRDefault="0036216E" w:rsidP="007455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87D73"/>
    <w:multiLevelType w:val="hybridMultilevel"/>
    <w:tmpl w:val="E58CB5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60579"/>
    <w:multiLevelType w:val="hybridMultilevel"/>
    <w:tmpl w:val="03AC4E4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4E322E"/>
    <w:multiLevelType w:val="multilevel"/>
    <w:tmpl w:val="65ACF9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2B"/>
    <w:rsid w:val="000639F0"/>
    <w:rsid w:val="001642AD"/>
    <w:rsid w:val="00184E94"/>
    <w:rsid w:val="001B63A1"/>
    <w:rsid w:val="0036216E"/>
    <w:rsid w:val="003A6960"/>
    <w:rsid w:val="004B432B"/>
    <w:rsid w:val="00504618"/>
    <w:rsid w:val="005225EA"/>
    <w:rsid w:val="00611339"/>
    <w:rsid w:val="00705784"/>
    <w:rsid w:val="00745505"/>
    <w:rsid w:val="0077532C"/>
    <w:rsid w:val="008930C1"/>
    <w:rsid w:val="00973C06"/>
    <w:rsid w:val="00A445FE"/>
    <w:rsid w:val="00B053B3"/>
    <w:rsid w:val="00B37A77"/>
    <w:rsid w:val="00B4222F"/>
    <w:rsid w:val="00CD4B0E"/>
    <w:rsid w:val="00D41DF6"/>
    <w:rsid w:val="00D64BD3"/>
    <w:rsid w:val="00E375D2"/>
    <w:rsid w:val="00EB7340"/>
    <w:rsid w:val="00F5637B"/>
    <w:rsid w:val="00F7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3D707-24D0-4CED-AD7F-452E69D85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05784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gwek1">
    <w:name w:val="heading 1"/>
    <w:aliases w:val="Tytuł rozdziału"/>
    <w:basedOn w:val="Normalny"/>
    <w:next w:val="Normalny"/>
    <w:link w:val="Nagwek1Znak"/>
    <w:uiPriority w:val="9"/>
    <w:qFormat/>
    <w:rsid w:val="001B63A1"/>
    <w:pPr>
      <w:keepNext/>
      <w:keepLines/>
      <w:jc w:val="left"/>
      <w:outlineLvl w:val="0"/>
    </w:pPr>
    <w:rPr>
      <w:rFonts w:eastAsiaTheme="majorEastAsia" w:cstheme="majorBidi"/>
      <w:b/>
      <w:smallCaps/>
      <w:sz w:val="28"/>
      <w:szCs w:val="32"/>
    </w:rPr>
  </w:style>
  <w:style w:type="paragraph" w:styleId="Nagwek2">
    <w:name w:val="heading 2"/>
    <w:aliases w:val="Punkt w podrozdziale"/>
    <w:basedOn w:val="Normalny"/>
    <w:next w:val="Normalny"/>
    <w:link w:val="Nagwek2Znak"/>
    <w:uiPriority w:val="9"/>
    <w:unhideWhenUsed/>
    <w:qFormat/>
    <w:rsid w:val="001B63A1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Nagwek3">
    <w:name w:val="heading 3"/>
    <w:aliases w:val="Wykazy"/>
    <w:basedOn w:val="Normalny"/>
    <w:next w:val="Normalny"/>
    <w:link w:val="Nagwek3Znak"/>
    <w:uiPriority w:val="9"/>
    <w:unhideWhenUsed/>
    <w:qFormat/>
    <w:rsid w:val="0077532C"/>
    <w:pPr>
      <w:keepNext/>
      <w:keepLines/>
      <w:spacing w:before="240" w:after="240"/>
      <w:jc w:val="center"/>
      <w:outlineLvl w:val="2"/>
    </w:pPr>
    <w:rPr>
      <w:rFonts w:eastAsiaTheme="majorEastAsia" w:cstheme="majorBidi"/>
      <w:b/>
      <w:smallCaps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4B432B"/>
    <w:pPr>
      <w:overflowPunct w:val="0"/>
      <w:autoSpaceDE w:val="0"/>
      <w:autoSpaceDN w:val="0"/>
      <w:adjustRightInd w:val="0"/>
      <w:jc w:val="center"/>
      <w:textAlignment w:val="baseline"/>
    </w:pPr>
    <w:rPr>
      <w:b/>
      <w:szCs w:val="20"/>
      <w:lang w:eastAsia="pl-PL"/>
    </w:rPr>
  </w:style>
  <w:style w:type="character" w:customStyle="1" w:styleId="TytuZnak">
    <w:name w:val="Tytuł Znak"/>
    <w:basedOn w:val="Domylnaczcionkaakapitu"/>
    <w:link w:val="Tytu"/>
    <w:rsid w:val="004B432B"/>
    <w:rPr>
      <w:rFonts w:ascii="Times New Roman" w:eastAsia="Times New Roman" w:hAnsi="Times New Roman" w:cs="Times New Roman"/>
      <w:b/>
      <w:sz w:val="24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4B432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4B432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Numerstrony">
    <w:name w:val="page number"/>
    <w:basedOn w:val="Domylnaczcionkaakapitu"/>
    <w:rsid w:val="004B432B"/>
  </w:style>
  <w:style w:type="paragraph" w:styleId="Nagwek">
    <w:name w:val="header"/>
    <w:basedOn w:val="Normalny"/>
    <w:link w:val="NagwekZnak"/>
    <w:rsid w:val="004B432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4B432B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agwek1Znak">
    <w:name w:val="Nagłówek 1 Znak"/>
    <w:aliases w:val="Tytuł rozdziału Znak"/>
    <w:basedOn w:val="Domylnaczcionkaakapitu"/>
    <w:link w:val="Nagwek1"/>
    <w:uiPriority w:val="9"/>
    <w:rsid w:val="001B63A1"/>
    <w:rPr>
      <w:rFonts w:ascii="Times New Roman" w:eastAsiaTheme="majorEastAsia" w:hAnsi="Times New Roman" w:cstheme="majorBidi"/>
      <w:b/>
      <w:smallCaps/>
      <w:sz w:val="28"/>
      <w:szCs w:val="32"/>
      <w:lang w:eastAsia="zh-CN"/>
    </w:rPr>
  </w:style>
  <w:style w:type="paragraph" w:styleId="Podtytu">
    <w:name w:val="Subtitle"/>
    <w:aliases w:val="Tytuł podrozdziału"/>
    <w:basedOn w:val="Nagwek2"/>
    <w:next w:val="Normalny"/>
    <w:link w:val="PodtytuZnak"/>
    <w:uiPriority w:val="11"/>
    <w:qFormat/>
    <w:rsid w:val="001B63A1"/>
    <w:pPr>
      <w:numPr>
        <w:ilvl w:val="1"/>
      </w:numPr>
      <w:ind w:firstLine="709"/>
    </w:pPr>
    <w:rPr>
      <w:rFonts w:eastAsiaTheme="minorEastAsia" w:cstheme="minorBidi"/>
      <w:b/>
      <w:szCs w:val="22"/>
    </w:rPr>
  </w:style>
  <w:style w:type="character" w:customStyle="1" w:styleId="PodtytuZnak">
    <w:name w:val="Podtytuł Znak"/>
    <w:aliases w:val="Tytuł podrozdziału Znak"/>
    <w:basedOn w:val="Domylnaczcionkaakapitu"/>
    <w:link w:val="Podtytu"/>
    <w:uiPriority w:val="11"/>
    <w:rsid w:val="001B63A1"/>
    <w:rPr>
      <w:rFonts w:ascii="Times New Roman" w:eastAsiaTheme="minorEastAsia" w:hAnsi="Times New Roman"/>
      <w:b/>
      <w:sz w:val="24"/>
      <w:lang w:eastAsia="zh-CN"/>
    </w:rPr>
  </w:style>
  <w:style w:type="character" w:customStyle="1" w:styleId="Nagwek2Znak">
    <w:name w:val="Nagłówek 2 Znak"/>
    <w:aliases w:val="Punkt w podrozdziale Znak"/>
    <w:basedOn w:val="Domylnaczcionkaakapitu"/>
    <w:link w:val="Nagwek2"/>
    <w:uiPriority w:val="9"/>
    <w:rsid w:val="001B63A1"/>
    <w:rPr>
      <w:rFonts w:ascii="Times New Roman" w:eastAsiaTheme="majorEastAsia" w:hAnsi="Times New Roman" w:cstheme="majorBidi"/>
      <w:sz w:val="24"/>
      <w:szCs w:val="26"/>
      <w:lang w:eastAsia="zh-CN"/>
    </w:rPr>
  </w:style>
  <w:style w:type="paragraph" w:styleId="Bezodstpw">
    <w:name w:val="No Spacing"/>
    <w:uiPriority w:val="1"/>
    <w:rsid w:val="0077532C"/>
    <w:pPr>
      <w:spacing w:after="0" w:line="240" w:lineRule="auto"/>
      <w:ind w:left="709"/>
      <w:jc w:val="both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agwek3Znak">
    <w:name w:val="Nagłówek 3 Znak"/>
    <w:aliases w:val="Wykazy Znak"/>
    <w:basedOn w:val="Domylnaczcionkaakapitu"/>
    <w:link w:val="Nagwek3"/>
    <w:uiPriority w:val="9"/>
    <w:rsid w:val="0077532C"/>
    <w:rPr>
      <w:rFonts w:ascii="Times New Roman" w:eastAsiaTheme="majorEastAsia" w:hAnsi="Times New Roman" w:cstheme="majorBidi"/>
      <w:b/>
      <w:smallCaps/>
      <w:sz w:val="28"/>
      <w:szCs w:val="24"/>
      <w:lang w:eastAsia="zh-CN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EB7340"/>
    <w:pPr>
      <w:spacing w:line="259" w:lineRule="auto"/>
      <w:ind w:firstLine="0"/>
      <w:outlineLvl w:val="9"/>
    </w:pPr>
    <w:rPr>
      <w:rFonts w:asciiTheme="majorHAnsi" w:hAnsiTheme="majorHAnsi"/>
      <w:b w:val="0"/>
      <w:smallCaps w:val="0"/>
      <w:color w:val="2E74B5" w:themeColor="accent1" w:themeShade="BF"/>
      <w:sz w:val="32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EB7340"/>
    <w:pPr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pistreci1">
    <w:name w:val="toc 1"/>
    <w:basedOn w:val="Normalny"/>
    <w:next w:val="Normalny"/>
    <w:autoRedefine/>
    <w:uiPriority w:val="39"/>
    <w:unhideWhenUsed/>
    <w:rsid w:val="00EB7340"/>
    <w:pPr>
      <w:spacing w:before="360"/>
      <w:jc w:val="left"/>
    </w:pPr>
    <w:rPr>
      <w:rFonts w:asciiTheme="majorHAnsi" w:hAnsiTheme="majorHAnsi" w:cstheme="majorHAnsi"/>
      <w:b/>
      <w:bCs/>
      <w:caps/>
    </w:rPr>
  </w:style>
  <w:style w:type="paragraph" w:styleId="Spistreci2">
    <w:name w:val="toc 2"/>
    <w:basedOn w:val="Normalny"/>
    <w:next w:val="Normalny"/>
    <w:autoRedefine/>
    <w:uiPriority w:val="39"/>
    <w:unhideWhenUsed/>
    <w:rsid w:val="00EB7340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EB734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unhideWhenUsed/>
    <w:rsid w:val="00EB7340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pistreci5">
    <w:name w:val="toc 5"/>
    <w:basedOn w:val="Normalny"/>
    <w:next w:val="Normalny"/>
    <w:autoRedefine/>
    <w:uiPriority w:val="39"/>
    <w:unhideWhenUsed/>
    <w:rsid w:val="00EB7340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pistreci6">
    <w:name w:val="toc 6"/>
    <w:basedOn w:val="Normalny"/>
    <w:next w:val="Normalny"/>
    <w:autoRedefine/>
    <w:uiPriority w:val="39"/>
    <w:unhideWhenUsed/>
    <w:rsid w:val="00EB7340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pistreci7">
    <w:name w:val="toc 7"/>
    <w:basedOn w:val="Normalny"/>
    <w:next w:val="Normalny"/>
    <w:autoRedefine/>
    <w:uiPriority w:val="39"/>
    <w:unhideWhenUsed/>
    <w:rsid w:val="00EB7340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pistreci8">
    <w:name w:val="toc 8"/>
    <w:basedOn w:val="Normalny"/>
    <w:next w:val="Normalny"/>
    <w:autoRedefine/>
    <w:uiPriority w:val="39"/>
    <w:unhideWhenUsed/>
    <w:rsid w:val="00EB7340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pistreci9">
    <w:name w:val="toc 9"/>
    <w:basedOn w:val="Normalny"/>
    <w:next w:val="Normalny"/>
    <w:autoRedefine/>
    <w:uiPriority w:val="39"/>
    <w:unhideWhenUsed/>
    <w:rsid w:val="00EB7340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Bibliografia">
    <w:name w:val="Bibliography"/>
    <w:basedOn w:val="Normalny"/>
    <w:next w:val="Normalny"/>
    <w:uiPriority w:val="37"/>
    <w:unhideWhenUsed/>
    <w:rsid w:val="00F77AD7"/>
  </w:style>
  <w:style w:type="paragraph" w:styleId="NormalnyWeb">
    <w:name w:val="Normal (Web)"/>
    <w:basedOn w:val="Normalny"/>
    <w:uiPriority w:val="99"/>
    <w:semiHidden/>
    <w:unhideWhenUsed/>
    <w:rsid w:val="00D41DF6"/>
    <w:pPr>
      <w:spacing w:before="100" w:beforeAutospacing="1" w:after="142" w:line="276" w:lineRule="auto"/>
      <w:ind w:firstLine="0"/>
      <w:jc w:val="left"/>
    </w:pPr>
    <w:rPr>
      <w:lang w:eastAsia="pl-PL"/>
    </w:rPr>
  </w:style>
  <w:style w:type="paragraph" w:styleId="Legenda">
    <w:name w:val="caption"/>
    <w:aliases w:val="Podpis rysunku"/>
    <w:basedOn w:val="Normalny"/>
    <w:next w:val="Normalny"/>
    <w:link w:val="LegendaZnak"/>
    <w:uiPriority w:val="35"/>
    <w:unhideWhenUsed/>
    <w:qFormat/>
    <w:rsid w:val="001B63A1"/>
    <w:pPr>
      <w:jc w:val="center"/>
    </w:pPr>
    <w:rPr>
      <w:iCs/>
      <w:szCs w:val="18"/>
    </w:rPr>
  </w:style>
  <w:style w:type="paragraph" w:styleId="Akapitzlist">
    <w:name w:val="List Paragraph"/>
    <w:basedOn w:val="Normalny"/>
    <w:uiPriority w:val="34"/>
    <w:qFormat/>
    <w:rsid w:val="001B63A1"/>
    <w:pPr>
      <w:ind w:left="720"/>
      <w:contextualSpacing/>
    </w:pPr>
  </w:style>
  <w:style w:type="character" w:customStyle="1" w:styleId="LegendaZnak">
    <w:name w:val="Legenda Znak"/>
    <w:aliases w:val="Podpis rysunku Znak"/>
    <w:basedOn w:val="Domylnaczcionkaakapitu"/>
    <w:link w:val="Legenda"/>
    <w:uiPriority w:val="35"/>
    <w:rsid w:val="001B63A1"/>
    <w:rPr>
      <w:rFonts w:ascii="Times New Roman" w:eastAsia="Times New Roman" w:hAnsi="Times New Roman" w:cs="Times New Roman"/>
      <w:iCs/>
      <w:sz w:val="24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8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19F"/>
    <w:rsid w:val="005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5AC080484CD942139FDDAEFACC14431F">
    <w:name w:val="5AC080484CD942139FDDAEFACC14431F"/>
    <w:rsid w:val="005A219F"/>
  </w:style>
  <w:style w:type="paragraph" w:customStyle="1" w:styleId="A943B9F6195D4103803F17B75399DD8A">
    <w:name w:val="A943B9F6195D4103803F17B75399DD8A"/>
    <w:rsid w:val="005A219F"/>
  </w:style>
  <w:style w:type="paragraph" w:customStyle="1" w:styleId="2BDF9AFDB1AB442AB99BA51B0825E656">
    <w:name w:val="2BDF9AFDB1AB442AB99BA51B0825E656"/>
    <w:rsid w:val="005A21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Iwo18</b:Tag>
    <b:SourceType>Book</b:SourceType>
    <b:Guid>{55484124-89E3-43E9-A438-E65F4559CE75}</b:Guid>
    <b:Author>
      <b:Author>
        <b:NameList>
          <b:Person>
            <b:Last>Kibil</b:Last>
            <b:First>Iwona</b:First>
          </b:Person>
        </b:NameList>
      </b:Author>
    </b:Author>
    <b:Title>Wege. Dieta roślinna w praktyce</b:Title>
    <b:Year>2018</b:Year>
    <b:City>Warszawa</b:City>
    <b:Publisher>PZWL Wydawnictwo Lekarskie </b:Publisher>
    <b:RefOrder>1</b:RefOrder>
  </b:Source>
  <b:Source>
    <b:Tag>Mat16</b:Tag>
    <b:SourceType>Book</b:SourceType>
    <b:Guid>{3917F96F-27D7-4A7C-98EF-4FC72C667677}</b:Guid>
    <b:Author>
      <b:Author>
        <b:NameList>
          <b:Person>
            <b:Last>Żłobiński</b:Last>
            <b:First>Mateusz</b:First>
          </b:Person>
        </b:NameList>
      </b:Author>
    </b:Author>
    <b:Title>Dieta odżywcza</b:Title>
    <b:Year>2016</b:Year>
    <b:City>Zgierz</b:City>
    <b:Publisher>Salaterka</b:Publisher>
    <b:RefOrder>2</b:RefOrder>
  </b:Source>
  <b:Source>
    <b:Tag>Jul11</b:Tag>
    <b:SourceType>Book</b:SourceType>
    <b:Guid>{5710621B-7898-4435-B363-C6E5AC878FC8}</b:Guid>
    <b:Author>
      <b:Author>
        <b:NameList>
          <b:Person>
            <b:Last>Hever</b:Last>
            <b:First>Julieanna</b:First>
          </b:Person>
        </b:NameList>
      </b:Author>
    </b:Author>
    <b:Title>Dieta roślinna na co dzień</b:Title>
    <b:Year>2011</b:Year>
    <b:City>Łódź</b:City>
    <b:Publisher>Galaktyka</b:Publisher>
    <b:RefOrder>3</b:RefOrder>
  </b:Source>
  <b:Source>
    <b:Tag>Gre18</b:Tag>
    <b:SourceType>Book</b:SourceType>
    <b:Guid>{16737F9D-A972-4F87-9442-14CE2C5DFD5E}</b:Guid>
    <b:Author>
      <b:Author>
        <b:NameList>
          <b:Person>
            <b:Last>Greger</b:Last>
            <b:First>Dr</b:First>
            <b:Middle>Michael H.</b:Middle>
          </b:Person>
          <b:Person>
            <b:Last>Stone</b:Last>
            <b:First>Gene</b:First>
          </b:Person>
        </b:NameList>
      </b:Author>
    </b:Author>
    <b:Title>Jak nie umrzeć przedwcześnie. Co jeść, aby dłużej cieszyć się zdrowiem</b:Title>
    <b:Year>2018</b:Year>
    <b:City>Warszwa</b:City>
    <b:Publisher>Czarna Owca</b:Publisher>
    <b:RefOrder>4</b:RefOrder>
  </b:Source>
</b:Sources>
</file>

<file path=customXml/itemProps1.xml><?xml version="1.0" encoding="utf-8"?>
<ds:datastoreItem xmlns:ds="http://schemas.openxmlformats.org/officeDocument/2006/customXml" ds:itemID="{60660D0A-D260-4563-BB04-4C21953F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12</Pages>
  <Words>999</Words>
  <Characters>5996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Okot</dc:creator>
  <cp:keywords/>
  <dc:description/>
  <cp:lastModifiedBy>Okot</cp:lastModifiedBy>
  <cp:revision>13</cp:revision>
  <dcterms:created xsi:type="dcterms:W3CDTF">2019-02-15T13:56:00Z</dcterms:created>
  <dcterms:modified xsi:type="dcterms:W3CDTF">2019-02-15T16:01:00Z</dcterms:modified>
</cp:coreProperties>
</file>